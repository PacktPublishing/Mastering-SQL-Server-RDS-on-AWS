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52A1C" w14:textId="4D11E000" w:rsidR="00AF361D" w:rsidRDefault="000E7AF2">
      <w:pPr>
        <w:rPr>
          <w:lang w:val="en-US"/>
        </w:rPr>
      </w:pPr>
      <w:r>
        <w:rPr>
          <w:lang w:val="en-US"/>
        </w:rPr>
        <w:t>Resource links</w:t>
      </w:r>
    </w:p>
    <w:p w14:paraId="38D74134" w14:textId="77777777" w:rsidR="000E7AF2" w:rsidRDefault="000E7AF2">
      <w:pPr>
        <w:rPr>
          <w:lang w:val="en-US"/>
        </w:rPr>
      </w:pPr>
    </w:p>
    <w:p w14:paraId="6BD8C971" w14:textId="499485D5" w:rsidR="000E7AF2" w:rsidRDefault="000E7AF2">
      <w:pPr>
        <w:rPr>
          <w:lang w:val="en-US"/>
        </w:rPr>
      </w:pPr>
      <w:r>
        <w:rPr>
          <w:lang w:val="en-US"/>
        </w:rPr>
        <w:t>Section 2</w:t>
      </w:r>
    </w:p>
    <w:p w14:paraId="47418A0F" w14:textId="52C1FA75" w:rsidR="000E7AF2" w:rsidRDefault="000E7AF2">
      <w:pPr>
        <w:rPr>
          <w:lang w:val="en-US"/>
        </w:rPr>
      </w:pPr>
      <w:r w:rsidRPr="000E7AF2">
        <w:rPr>
          <w:lang w:val="en-US"/>
        </w:rPr>
        <w:t>DB instance classes</w:t>
      </w:r>
    </w:p>
    <w:p w14:paraId="65A55CA2" w14:textId="338907BF" w:rsidR="000E7AF2" w:rsidRDefault="000E7AF2">
      <w:pPr>
        <w:rPr>
          <w:lang w:val="en-US"/>
        </w:rPr>
      </w:pPr>
      <w:r>
        <w:rPr>
          <w:lang w:val="en-US"/>
        </w:rPr>
        <w:fldChar w:fldCharType="begin"/>
      </w:r>
      <w:ins w:id="0" w:author="Param Krishna" w:date="2023-10-13T21:19:00Z">
        <w:r>
          <w:rPr>
            <w:lang w:val="en-US"/>
          </w:rPr>
          <w:instrText>HYPERLINK "</w:instrText>
        </w:r>
      </w:ins>
      <w:r w:rsidRPr="000E7AF2">
        <w:rPr>
          <w:lang w:val="en-US"/>
        </w:rPr>
        <w:instrText>https://docs.aws.amazon.com/AmazonRDS/latest/UserGuide/Concepts.DBInstanceClass.html</w:instrText>
      </w:r>
      <w:ins w:id="1" w:author="Param Krishna" w:date="2023-10-13T21:19:00Z">
        <w:r>
          <w:rPr>
            <w:lang w:val="en-US"/>
          </w:rPr>
          <w:instrText>"</w:instrText>
        </w:r>
      </w:ins>
      <w:r>
        <w:rPr>
          <w:lang w:val="en-US"/>
        </w:rPr>
        <w:fldChar w:fldCharType="separate"/>
      </w:r>
      <w:r w:rsidRPr="00FC15BE">
        <w:rPr>
          <w:rStyle w:val="Hyperlink"/>
          <w:lang w:val="en-US"/>
        </w:rPr>
        <w:t>https://docs.aws.amazon.com/AmazonRDS/latest/UserGuide/Concepts.DBInstanceClass.html</w:t>
      </w:r>
      <w:r>
        <w:rPr>
          <w:lang w:val="en-US"/>
        </w:rPr>
        <w:fldChar w:fldCharType="end"/>
      </w:r>
    </w:p>
    <w:p w14:paraId="12E85705" w14:textId="77777777" w:rsidR="000E7AF2" w:rsidRDefault="000E7AF2">
      <w:pPr>
        <w:rPr>
          <w:lang w:val="en-US"/>
        </w:rPr>
      </w:pPr>
    </w:p>
    <w:p w14:paraId="506EA462" w14:textId="756DDDF1" w:rsidR="000E7AF2" w:rsidRDefault="000E7AF2">
      <w:pPr>
        <w:rPr>
          <w:lang w:val="en-US"/>
        </w:rPr>
      </w:pPr>
      <w:r w:rsidRPr="000E7AF2">
        <w:rPr>
          <w:lang w:val="en-US"/>
        </w:rPr>
        <w:t>AWS Regions and Availability Zones: The Simplest Explanation You Will Ever Find Around</w:t>
      </w:r>
    </w:p>
    <w:p w14:paraId="3B68BA3E" w14:textId="4EC927B2" w:rsidR="000E7AF2" w:rsidRDefault="000E7AF2">
      <w:pPr>
        <w:rPr>
          <w:lang w:val="en-US"/>
        </w:rPr>
      </w:pPr>
      <w:hyperlink r:id="rId4" w:history="1">
        <w:r w:rsidRPr="00FC15BE">
          <w:rPr>
            <w:rStyle w:val="Hyperlink"/>
            <w:lang w:val="en-US"/>
          </w:rPr>
          <w:t>https://cloudacademy.com/blog/aws-regions-and-availability-zones-the-simplest-explanation-you-will-ever-find-around/#:~:text=As%20of%20November%202019%2C%20there%20are%2023%20AWS,%20%20ap-southeast-1%20%2019%20more%20rows%20</w:t>
        </w:r>
      </w:hyperlink>
      <w:r>
        <w:rPr>
          <w:lang w:val="en-US"/>
        </w:rPr>
        <w:t xml:space="preserve"> </w:t>
      </w:r>
    </w:p>
    <w:p w14:paraId="386D3532" w14:textId="77777777" w:rsidR="000E7AF2" w:rsidRDefault="000E7AF2">
      <w:pPr>
        <w:rPr>
          <w:lang w:val="en-US"/>
        </w:rPr>
      </w:pPr>
    </w:p>
    <w:p w14:paraId="6C5B4FD2" w14:textId="01434B6B" w:rsidR="000E7AF2" w:rsidRDefault="000E7AF2">
      <w:pPr>
        <w:rPr>
          <w:lang w:val="en-US"/>
        </w:rPr>
      </w:pPr>
      <w:r>
        <w:rPr>
          <w:lang w:val="en-US"/>
        </w:rPr>
        <w:t>Section 10</w:t>
      </w:r>
    </w:p>
    <w:p w14:paraId="24F9B7AB" w14:textId="45433378" w:rsidR="000E7AF2" w:rsidRDefault="000E7AF2">
      <w:pPr>
        <w:rPr>
          <w:lang w:val="en-US"/>
        </w:rPr>
      </w:pPr>
      <w:r w:rsidRPr="000E7AF2">
        <w:rPr>
          <w:lang w:val="en-US"/>
        </w:rPr>
        <w:t>Database Mirroring (SQL Server)</w:t>
      </w:r>
    </w:p>
    <w:p w14:paraId="25482306" w14:textId="200FA73C" w:rsidR="000E7AF2" w:rsidRDefault="000E7AF2">
      <w:pPr>
        <w:rPr>
          <w:lang w:val="en-US"/>
        </w:rPr>
      </w:pPr>
      <w:hyperlink r:id="rId5" w:history="1">
        <w:r w:rsidRPr="00FC15BE">
          <w:rPr>
            <w:rStyle w:val="Hyperlink"/>
            <w:lang w:val="en-US"/>
          </w:rPr>
          <w:t>https://learn.microsoft.com/en-us/sql/database-engine/database-mirroring/database-mirroring-sql-server?view=sql-server-ver16</w:t>
        </w:r>
      </w:hyperlink>
      <w:r>
        <w:rPr>
          <w:lang w:val="en-US"/>
        </w:rPr>
        <w:t xml:space="preserve"> </w:t>
      </w:r>
    </w:p>
    <w:p w14:paraId="1DA6A213" w14:textId="507C8EC8" w:rsidR="000E7AF2" w:rsidRDefault="000E7AF2">
      <w:pPr>
        <w:rPr>
          <w:lang w:val="en-US"/>
        </w:rPr>
      </w:pPr>
      <w:r w:rsidRPr="000E7AF2">
        <w:rPr>
          <w:lang w:val="en-US"/>
        </w:rPr>
        <w:t>What is an Always On availability group?</w:t>
      </w:r>
    </w:p>
    <w:p w14:paraId="7D522776" w14:textId="5354C76B" w:rsidR="000E7AF2" w:rsidRDefault="000E7AF2">
      <w:pPr>
        <w:rPr>
          <w:lang w:val="en-US"/>
        </w:rPr>
      </w:pPr>
      <w:hyperlink r:id="rId6" w:history="1">
        <w:r w:rsidRPr="00FC15BE">
          <w:rPr>
            <w:rStyle w:val="Hyperlink"/>
            <w:lang w:val="en-US"/>
          </w:rPr>
          <w:t>https://learn.microsoft.com/en-us/sql/database-engine/availability-groups/windows/overview-of-always-on-availability-groups-sql-server?view=sql-server-ver16</w:t>
        </w:r>
      </w:hyperlink>
      <w:r>
        <w:rPr>
          <w:lang w:val="en-US"/>
        </w:rPr>
        <w:t xml:space="preserve"> </w:t>
      </w:r>
    </w:p>
    <w:p w14:paraId="56D4590F" w14:textId="77777777" w:rsidR="000E7AF2" w:rsidRDefault="000E7AF2">
      <w:pPr>
        <w:rPr>
          <w:lang w:val="en-US"/>
        </w:rPr>
      </w:pPr>
    </w:p>
    <w:p w14:paraId="09D7FA9B" w14:textId="4A0327A9" w:rsidR="000E7AF2" w:rsidRDefault="000E7AF2">
      <w:pPr>
        <w:rPr>
          <w:lang w:val="en-US"/>
        </w:rPr>
      </w:pPr>
      <w:r>
        <w:rPr>
          <w:lang w:val="en-US"/>
        </w:rPr>
        <w:t>Section 11</w:t>
      </w:r>
    </w:p>
    <w:p w14:paraId="2EC3C67E" w14:textId="646A1C79" w:rsidR="000E7AF2" w:rsidRDefault="000E7AF2">
      <w:pPr>
        <w:rPr>
          <w:lang w:val="en-US"/>
        </w:rPr>
      </w:pPr>
      <w:r w:rsidRPr="000E7AF2">
        <w:rPr>
          <w:lang w:val="en-US"/>
        </w:rPr>
        <w:t>SQL Server wait types</w:t>
      </w:r>
    </w:p>
    <w:p w14:paraId="7883849C" w14:textId="736C648C" w:rsidR="000E7AF2" w:rsidRDefault="000E7AF2">
      <w:pPr>
        <w:rPr>
          <w:lang w:val="en-US"/>
        </w:rPr>
      </w:pPr>
      <w:hyperlink r:id="rId7" w:history="1">
        <w:r w:rsidRPr="00FC15BE">
          <w:rPr>
            <w:rStyle w:val="Hyperlink"/>
            <w:lang w:val="en-US"/>
          </w:rPr>
          <w:t>https://www.sqlshack.com/sql-server-wait-types/</w:t>
        </w:r>
      </w:hyperlink>
      <w:r>
        <w:rPr>
          <w:lang w:val="en-US"/>
        </w:rPr>
        <w:t xml:space="preserve"> </w:t>
      </w:r>
    </w:p>
    <w:p w14:paraId="6FEE0865" w14:textId="77777777" w:rsidR="000E7AF2" w:rsidRPr="000E7AF2" w:rsidRDefault="000E7AF2">
      <w:pPr>
        <w:rPr>
          <w:lang w:val="en-US"/>
        </w:rPr>
      </w:pPr>
    </w:p>
    <w:sectPr w:rsidR="000E7AF2" w:rsidRPr="000E7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ram Krishna">
    <w15:presenceInfo w15:providerId="None" w15:userId="Param Krish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F2"/>
    <w:rsid w:val="000E7AF2"/>
    <w:rsid w:val="006C4550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5775"/>
  <w15:chartTrackingRefBased/>
  <w15:docId w15:val="{B3E0ADC0-45AF-4D3C-9E06-7B83DE54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www.sqlshack.com/sql-server-wait-types/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sql/database-engine/availability-groups/windows/overview-of-always-on-availability-groups-sql-server?view=sql-server-ver16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learn.microsoft.com/en-us/sql/database-engine/database-mirroring/database-mirroring-sql-server?view=sql-server-ver1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loudacademy.com/blog/aws-regions-and-availability-zones-the-simplest-explanation-you-will-ever-find-around/#:~:text=As%20of%20November%202019%2C%20there%20are%2023%20AWS,%20%20ap-southeast-1%20%2019%20more%20rows%20" TargetMode="Externa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EC25CF1-5BF9-4DDF-A6ED-B8045E92A321}"/>
</file>

<file path=customXml/itemProps2.xml><?xml version="1.0" encoding="utf-8"?>
<ds:datastoreItem xmlns:ds="http://schemas.openxmlformats.org/officeDocument/2006/customXml" ds:itemID="{6FCC8AFC-7A9E-41D2-9D75-76B97472A4E2}"/>
</file>

<file path=customXml/itemProps3.xml><?xml version="1.0" encoding="utf-8"?>
<ds:datastoreItem xmlns:ds="http://schemas.openxmlformats.org/officeDocument/2006/customXml" ds:itemID="{CBB5C8A0-7D5F-48E7-A03A-EAB3EC058F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2023-10-13T15:48:00Z</dcterms:created>
  <dcterms:modified xsi:type="dcterms:W3CDTF">2023-10-13T15:54:00Z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